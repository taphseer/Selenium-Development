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CD7D" w14:textId="28621B97" w:rsidR="008E43F9" w:rsidRDefault="008E43F9"/>
    <w:p w14:paraId="56C927FA" w14:textId="48C5A8E0" w:rsidR="008E43F9" w:rsidRDefault="008E43F9">
      <w:r>
        <w:t>Process to install GIT</w:t>
      </w:r>
      <w:r w:rsidR="00F82118">
        <w:t xml:space="preserve"> </w:t>
      </w:r>
      <w:bookmarkStart w:id="0" w:name="_GoBack"/>
      <w:ins w:id="1" w:author="James Pinchen">
        <w:r w:rsidR="00F82118">
          <w:t>and import projects</w:t>
        </w:r>
        <w:r>
          <w:t xml:space="preserve"> </w:t>
        </w:r>
      </w:ins>
      <w:bookmarkEnd w:id="0"/>
      <w:r>
        <w:t>into Eclipse</w:t>
      </w:r>
      <w:ins w:id="2" w:author="James Pinchen">
        <w:r w:rsidR="00F82118">
          <w:t>.</w:t>
        </w:r>
      </w:ins>
    </w:p>
    <w:p w14:paraId="672737D7" w14:textId="10F397CA" w:rsidR="00F82118" w:rsidRDefault="006877F6">
      <w:r>
        <w:t>1</w:t>
      </w:r>
      <w:r w:rsidR="008E43F9">
        <w:t>)</w:t>
      </w:r>
      <w:r>
        <w:t xml:space="preserve"> Install GIT </w:t>
      </w:r>
      <w:hyperlink r:id="rId5" w:history="1">
        <w:r w:rsidRPr="005B5BC8">
          <w:rPr>
            <w:rStyle w:val="Hyperlink"/>
          </w:rPr>
          <w:t>https://git-scm.com/download/win</w:t>
        </w:r>
      </w:hyperlink>
    </w:p>
    <w:p w14:paraId="66961BA1" w14:textId="77777777" w:rsidR="006877F6" w:rsidRDefault="006877F6"/>
    <w:p w14:paraId="27AED83D" w14:textId="132B6BDF" w:rsidR="006877F6" w:rsidRDefault="00721A0D" w:rsidP="00F82118">
      <w:pPr>
        <w:pStyle w:val="ListParagraph"/>
      </w:pPr>
      <w:ins w:id="3" w:author="James Pinchen">
        <w:r>
          <w:t>Select all the defaults</w:t>
        </w:r>
        <w:r>
          <w:t xml:space="preserve"> within the install </w:t>
        </w:r>
        <w:proofErr w:type="spellStart"/>
        <w:r>
          <w:t>process.</w:t>
        </w:r>
      </w:ins>
      <w:r w:rsidR="006877F6">
        <w:t>Select</w:t>
      </w:r>
      <w:proofErr w:type="spellEnd"/>
      <w:r w:rsidR="006877F6">
        <w:t xml:space="preserve"> all the defaults</w:t>
      </w:r>
      <w:r w:rsidR="008E43F9">
        <w:t xml:space="preserve"> within the install process.</w:t>
      </w:r>
      <w:r w:rsidR="006877F6">
        <w:t>.</w:t>
      </w:r>
    </w:p>
    <w:p w14:paraId="79AA7373" w14:textId="77777777" w:rsidR="000A04BA" w:rsidRDefault="000A04BA"/>
    <w:p w14:paraId="427EEB77" w14:textId="3DCF7C3C" w:rsidR="003469B9" w:rsidRDefault="008E43F9">
      <w:r>
        <w:t>2</w:t>
      </w:r>
      <w:ins w:id="4" w:author="James Pinchen">
        <w:r w:rsidR="00F82118">
          <w:t>)</w:t>
        </w:r>
      </w:ins>
      <w:r>
        <w:t xml:space="preserve"> </w:t>
      </w:r>
      <w:r w:rsidR="000A04BA">
        <w:t>Add n</w:t>
      </w:r>
      <w:r w:rsidR="003469B9">
        <w:t xml:space="preserve">ew </w:t>
      </w:r>
      <w:ins w:id="5" w:author="James Pinchen">
        <w:r w:rsidR="00F82118">
          <w:t xml:space="preserve">windows </w:t>
        </w:r>
      </w:ins>
      <w:r w:rsidR="00F82118">
        <w:t xml:space="preserve">environment </w:t>
      </w:r>
      <w:proofErr w:type="spellStart"/>
      <w:r w:rsidR="003469B9">
        <w:t>variables</w:t>
      </w:r>
      <w:ins w:id="6" w:author="James Pinchen">
        <w:r w:rsidR="00F82118">
          <w:t>variable</w:t>
        </w:r>
        <w:proofErr w:type="spellEnd"/>
        <w:r w:rsidR="00F82118">
          <w:t>:</w:t>
        </w:r>
      </w:ins>
    </w:p>
    <w:p w14:paraId="41F2B319" w14:textId="77777777" w:rsidR="003469B9" w:rsidRDefault="003469B9"/>
    <w:p w14:paraId="1A6F2298" w14:textId="77777777" w:rsidR="000A04BA" w:rsidRDefault="00EF6FBA" w:rsidP="00F82118">
      <w:pPr>
        <w:ind w:firstLine="720"/>
      </w:pPr>
      <w:r w:rsidRPr="00EF6FBA">
        <w:t>%GIT_HOME%\bin</w:t>
      </w:r>
    </w:p>
    <w:p w14:paraId="348EE2B5" w14:textId="34FD17DF" w:rsidR="006877F6" w:rsidRDefault="006877F6"/>
    <w:p w14:paraId="6C898ED7" w14:textId="4E8A8731" w:rsidR="003469B9" w:rsidRDefault="003469B9">
      <w:r>
        <w:rPr>
          <w:noProof/>
        </w:rPr>
        <w:drawing>
          <wp:inline distT="0" distB="0" distL="0" distR="0" wp14:anchorId="58AA9DD3" wp14:editId="24759965">
            <wp:extent cx="36957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31ED" w14:textId="23414232" w:rsidR="003469B9" w:rsidRDefault="003469B9"/>
    <w:p w14:paraId="19953FCC" w14:textId="0DBD4177" w:rsidR="003469B9" w:rsidRDefault="003469B9"/>
    <w:p w14:paraId="3085293B" w14:textId="7F8B7C58" w:rsidR="003469B9" w:rsidRDefault="003469B9"/>
    <w:p w14:paraId="252E39DA" w14:textId="796E19AA" w:rsidR="003469B9" w:rsidRDefault="003469B9"/>
    <w:p w14:paraId="0FDB74D0" w14:textId="711D1252" w:rsidR="003469B9" w:rsidRDefault="003469B9"/>
    <w:p w14:paraId="0354CDED" w14:textId="676CB392" w:rsidR="003469B9" w:rsidRDefault="003469B9"/>
    <w:p w14:paraId="5031C3E7" w14:textId="77777777" w:rsidR="003469B9" w:rsidRDefault="003469B9"/>
    <w:p w14:paraId="10122937" w14:textId="694550FF" w:rsidR="003469B9" w:rsidRDefault="003469B9">
      <w:r>
        <w:t>Add Git to the path variable</w:t>
      </w:r>
    </w:p>
    <w:p w14:paraId="47F400E0" w14:textId="0DD0DEF9" w:rsidR="003469B9" w:rsidRDefault="003469B9">
      <w:r>
        <w:rPr>
          <w:noProof/>
        </w:rPr>
        <w:drawing>
          <wp:inline distT="0" distB="0" distL="0" distR="0" wp14:anchorId="2106BE9D" wp14:editId="1ACB63CE">
            <wp:extent cx="3419475" cy="1428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56AF" w14:textId="74545994" w:rsidR="003469B9" w:rsidRDefault="003469B9"/>
    <w:p w14:paraId="62FD7315" w14:textId="77777777" w:rsidR="003469B9" w:rsidRDefault="003469B9"/>
    <w:p w14:paraId="661D1BEE" w14:textId="77777777" w:rsidR="003469B9" w:rsidRDefault="003469B9"/>
    <w:p w14:paraId="689C0A26" w14:textId="368E3EE7" w:rsidR="006877F6" w:rsidRDefault="003469B9">
      <w:r>
        <w:t>3</w:t>
      </w:r>
      <w:r w:rsidR="000A04BA">
        <w:t xml:space="preserve"> Start GIT Bash as an </w:t>
      </w:r>
      <w:r w:rsidR="000A04BA" w:rsidRPr="003469B9">
        <w:rPr>
          <w:u w:val="single"/>
        </w:rPr>
        <w:t>ADMINISTRATOR</w:t>
      </w:r>
    </w:p>
    <w:p w14:paraId="453E5030" w14:textId="75E983C1" w:rsidR="000A04BA" w:rsidRDefault="003469B9">
      <w:r>
        <w:rPr>
          <w:noProof/>
        </w:rPr>
        <w:drawing>
          <wp:inline distT="0" distB="0" distL="0" distR="0" wp14:anchorId="1A707708" wp14:editId="45BBC279">
            <wp:extent cx="3657600" cy="23433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417" cy="23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0310" w14:textId="3ECF8D3A" w:rsidR="003469B9" w:rsidRDefault="003469B9">
      <w:r>
        <w:t xml:space="preserve">Enter this command in to generate the </w:t>
      </w:r>
      <w:proofErr w:type="spellStart"/>
      <w:r>
        <w:t>ssh</w:t>
      </w:r>
      <w:proofErr w:type="spellEnd"/>
      <w:r>
        <w:t xml:space="preserve"> key.</w:t>
      </w:r>
    </w:p>
    <w:p w14:paraId="46E33034" w14:textId="77777777" w:rsidR="003469B9" w:rsidRDefault="003469B9"/>
    <w:p w14:paraId="02970900" w14:textId="77777777" w:rsidR="000A04BA" w:rsidRDefault="000A04BA" w:rsidP="000A04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</w:p>
    <w:p w14:paraId="7740E404" w14:textId="77777777" w:rsidR="000A04BA" w:rsidRDefault="000A04BA" w:rsidP="000A04BA"/>
    <w:p w14:paraId="0F78754E" w14:textId="77777777" w:rsidR="00EF6FBA" w:rsidRDefault="00EF6FBA" w:rsidP="000A04BA">
      <w:r>
        <w:t>press return.</w:t>
      </w:r>
    </w:p>
    <w:p w14:paraId="1B38E184" w14:textId="77777777" w:rsidR="005578B5" w:rsidRDefault="005578B5" w:rsidP="000A04BA"/>
    <w:p w14:paraId="703056EC" w14:textId="01BE718F" w:rsidR="005578B5" w:rsidRDefault="0038791D" w:rsidP="000A04BA">
      <w:ins w:id="7" w:author="James Pinchen">
        <w:r>
          <w:t xml:space="preserve">4) </w:t>
        </w:r>
      </w:ins>
      <w:proofErr w:type="gramStart"/>
      <w:r w:rsidR="005578B5">
        <w:t>Open up</w:t>
      </w:r>
      <w:proofErr w:type="gramEnd"/>
      <w:r w:rsidR="005578B5">
        <w:t xml:space="preserve"> the </w:t>
      </w:r>
      <w:proofErr w:type="spellStart"/>
      <w:r w:rsidR="005578B5">
        <w:t>ssh</w:t>
      </w:r>
      <w:r w:rsidR="004204E2">
        <w:t>.pud</w:t>
      </w:r>
      <w:proofErr w:type="spellEnd"/>
      <w:r w:rsidR="005578B5">
        <w:t xml:space="preserve"> key location </w:t>
      </w:r>
      <w:r w:rsidR="004204E2">
        <w:t xml:space="preserve">using notepad </w:t>
      </w:r>
    </w:p>
    <w:p w14:paraId="09839100" w14:textId="197B198B" w:rsidR="005578B5" w:rsidRDefault="005578B5" w:rsidP="000A04BA">
      <w:proofErr w:type="gramStart"/>
      <w:r w:rsidRPr="005578B5">
        <w:t>C:\users\</w:t>
      </w:r>
      <w:r w:rsidR="004204E2">
        <w:t>”PXXXX</w:t>
      </w:r>
      <w:proofErr w:type="gramEnd"/>
      <w:r w:rsidR="004204E2">
        <w:t>”</w:t>
      </w:r>
      <w:r w:rsidRPr="005578B5">
        <w:t>\.ssh</w:t>
      </w:r>
    </w:p>
    <w:p w14:paraId="228FB04E" w14:textId="5C7DA511" w:rsidR="004204E2" w:rsidRDefault="004204E2" w:rsidP="000A04BA">
      <w:r>
        <w:rPr>
          <w:noProof/>
        </w:rPr>
        <w:lastRenderedPageBreak/>
        <w:drawing>
          <wp:inline distT="0" distB="0" distL="0" distR="0" wp14:anchorId="5B326879" wp14:editId="2053FA04">
            <wp:extent cx="5731510" cy="2778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6AD2" w14:textId="5C58233F" w:rsidR="005578B5" w:rsidRDefault="004204E2" w:rsidP="000A04BA">
      <w:r>
        <w:t>Load up Git Hub and enter in your key.</w:t>
      </w:r>
    </w:p>
    <w:p w14:paraId="16254C2D" w14:textId="77777777" w:rsidR="005578B5" w:rsidRDefault="0038791D" w:rsidP="000A04BA">
      <w:r>
        <w:t xml:space="preserve">5) </w:t>
      </w:r>
      <w:r w:rsidR="004204E2">
        <w:t>Load up Git Hub and enter in your key.</w:t>
      </w:r>
    </w:p>
    <w:p w14:paraId="64CB46D4" w14:textId="407CB0A1" w:rsidR="0002129F" w:rsidRDefault="0002129F" w:rsidP="000A04BA">
      <w:r>
        <w:t>The option is found by editing your user and is on the left</w:t>
      </w:r>
      <w:r w:rsidR="00F82118">
        <w:t>-</w:t>
      </w:r>
      <w:r>
        <w:t>hand side.</w:t>
      </w:r>
    </w:p>
    <w:p w14:paraId="2B237393" w14:textId="741A51C3" w:rsidR="005578B5" w:rsidRDefault="0002129F" w:rsidP="000A04BA">
      <w:r>
        <w:rPr>
          <w:noProof/>
        </w:rPr>
        <w:drawing>
          <wp:inline distT="0" distB="0" distL="0" distR="0" wp14:anchorId="30BF9D20" wp14:editId="42B52DD8">
            <wp:extent cx="5731510" cy="280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63EC" w14:textId="77777777" w:rsidR="00F82118" w:rsidRDefault="00F82118" w:rsidP="000A04BA"/>
    <w:p w14:paraId="0A15A9F8" w14:textId="36D05847" w:rsidR="005578B5" w:rsidRDefault="0038791D" w:rsidP="000A04BA">
      <w:r>
        <w:t xml:space="preserve">6) </w:t>
      </w:r>
      <w:r w:rsidR="006A06D4">
        <w:t>Create a temp git folder</w:t>
      </w:r>
      <w:r>
        <w:t xml:space="preserve"> within your windows temp folde</w:t>
      </w:r>
      <w:r w:rsidR="00F82118">
        <w:t>r. This is to make the import process work better</w:t>
      </w:r>
      <w:r>
        <w:t>.</w:t>
      </w:r>
    </w:p>
    <w:p w14:paraId="2659A1FA" w14:textId="2A990D51" w:rsidR="006A06D4" w:rsidRDefault="00F53B97" w:rsidP="000A04BA">
      <w:r>
        <w:rPr>
          <w:noProof/>
        </w:rPr>
        <w:lastRenderedPageBreak/>
        <w:drawing>
          <wp:inline distT="0" distB="0" distL="0" distR="0" wp14:anchorId="4CA0AD46" wp14:editId="07F983F0">
            <wp:extent cx="5731510" cy="177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9764" w14:textId="77777777" w:rsidR="00751A8F" w:rsidRDefault="00751A8F" w:rsidP="000A04BA"/>
    <w:p w14:paraId="57F78731" w14:textId="11F88E7F" w:rsidR="006A06D4" w:rsidRDefault="0038791D" w:rsidP="000A04BA">
      <w:r>
        <w:t xml:space="preserve">7) </w:t>
      </w:r>
      <w:r w:rsidR="006A06D4">
        <w:t>GIT bash to the</w:t>
      </w:r>
      <w:r>
        <w:t xml:space="preserve"> temp </w:t>
      </w:r>
      <w:r w:rsidR="006A06D4">
        <w:t>location</w:t>
      </w:r>
      <w:r>
        <w:t>.</w:t>
      </w:r>
    </w:p>
    <w:p w14:paraId="1AC8F981" w14:textId="46177F1B" w:rsidR="006A06D4" w:rsidRDefault="006A06D4" w:rsidP="000A04BA">
      <w:r>
        <w:rPr>
          <w:noProof/>
        </w:rPr>
        <w:drawing>
          <wp:inline distT="0" distB="0" distL="0" distR="0" wp14:anchorId="0E740415" wp14:editId="13CD41DE">
            <wp:extent cx="55816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E96" w14:textId="7B233804" w:rsidR="006A06D4" w:rsidRDefault="0038791D" w:rsidP="000A04BA">
      <w:r>
        <w:t>Run the command:</w:t>
      </w:r>
    </w:p>
    <w:p w14:paraId="7C264138" w14:textId="1DBC7DEE" w:rsidR="005578B5" w:rsidRDefault="00F53B97" w:rsidP="000A04B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13" w:history="1">
        <w:r w:rsidRPr="005B5BC8">
          <w:rPr>
            <w:rStyle w:val="Hyperlink"/>
            <w:rFonts w:ascii="Lucida Console" w:hAnsi="Lucida Console" w:cs="Lucida Console"/>
            <w:sz w:val="18"/>
            <w:szCs w:val="18"/>
          </w:rPr>
          <w:t>git@repo.1insurer.cloud:1insurer-test-framework/TestFramework.git</w:t>
        </w:r>
      </w:hyperlink>
    </w:p>
    <w:p w14:paraId="05ECC5BE" w14:textId="31E2BCBC" w:rsidR="00F53B97" w:rsidRDefault="00F53B97" w:rsidP="000A04B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YES</w:t>
      </w:r>
    </w:p>
    <w:p w14:paraId="707B3877" w14:textId="626F56B4" w:rsidR="00F53B97" w:rsidRDefault="00F53B97" w:rsidP="000A04BA">
      <w:r>
        <w:rPr>
          <w:noProof/>
        </w:rPr>
        <w:lastRenderedPageBreak/>
        <w:drawing>
          <wp:inline distT="0" distB="0" distL="0" distR="0" wp14:anchorId="68F6BDBD" wp14:editId="5CD9FBCA">
            <wp:extent cx="55816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327F" w14:textId="1F8F472A" w:rsidR="00F53B97" w:rsidRDefault="00F53B97" w:rsidP="000A04BA"/>
    <w:p w14:paraId="56A9CB75" w14:textId="4AEF1FFE" w:rsidR="00F53B97" w:rsidRDefault="00F53B97" w:rsidP="000A04BA"/>
    <w:p w14:paraId="52AB40F8" w14:textId="0EE840F0" w:rsidR="00F53B97" w:rsidRDefault="00F53B97" w:rsidP="000A04BA"/>
    <w:p w14:paraId="7328618A" w14:textId="77777777" w:rsidR="0038791D" w:rsidRDefault="0038791D" w:rsidP="000A04BA">
      <w:r>
        <w:t>8) Open Eclipse</w:t>
      </w:r>
    </w:p>
    <w:p w14:paraId="2D546F2E" w14:textId="77777777" w:rsidR="00CA4D1D" w:rsidRDefault="0038791D" w:rsidP="000A04BA">
      <w:r>
        <w:t>File\</w:t>
      </w:r>
      <w:r w:rsidR="00F53B97">
        <w:t>Import</w:t>
      </w:r>
      <w:r>
        <w:t>\</w:t>
      </w:r>
    </w:p>
    <w:p w14:paraId="7F0FFEAA" w14:textId="2BDE38D7" w:rsidR="00F53B97" w:rsidRDefault="00CA4D1D" w:rsidP="000A04BA">
      <w:r>
        <w:t>Select GIT</w:t>
      </w:r>
    </w:p>
    <w:p w14:paraId="073754F8" w14:textId="70C35ECB" w:rsidR="00CA4D1D" w:rsidRDefault="00CA4D1D" w:rsidP="000A04BA"/>
    <w:p w14:paraId="12189480" w14:textId="4D9C0662" w:rsidR="00CA4D1D" w:rsidRDefault="00CA4D1D" w:rsidP="000A04BA">
      <w:r>
        <w:rPr>
          <w:noProof/>
        </w:rPr>
        <w:drawing>
          <wp:inline distT="0" distB="0" distL="0" distR="0" wp14:anchorId="02F7DC25" wp14:editId="1348095E">
            <wp:extent cx="5731510" cy="2446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B005" w14:textId="71D77208" w:rsidR="00CA4D1D" w:rsidRDefault="00CA4D1D" w:rsidP="000A04BA"/>
    <w:p w14:paraId="713E9FBA" w14:textId="77777777" w:rsidR="00F82118" w:rsidRDefault="00F82118" w:rsidP="000A04BA"/>
    <w:p w14:paraId="45743515" w14:textId="13D688DE" w:rsidR="00CA4D1D" w:rsidRDefault="00CA4D1D" w:rsidP="000A04BA">
      <w:r>
        <w:lastRenderedPageBreak/>
        <w:t>Click Next</w:t>
      </w:r>
    </w:p>
    <w:p w14:paraId="0C5EA4DA" w14:textId="77777777" w:rsidR="00CA4D1D" w:rsidRDefault="00CA4D1D" w:rsidP="000A04BA"/>
    <w:p w14:paraId="6FCB134A" w14:textId="5A1258FF" w:rsidR="00CA4D1D" w:rsidRDefault="00CA4D1D" w:rsidP="000A04BA">
      <w:r>
        <w:rPr>
          <w:noProof/>
        </w:rPr>
        <w:drawing>
          <wp:anchor distT="0" distB="0" distL="114300" distR="114300" simplePos="0" relativeHeight="251658240" behindDoc="0" locked="0" layoutInCell="1" allowOverlap="1" wp14:anchorId="518C6422" wp14:editId="3293F3EA">
            <wp:simplePos x="914400" y="5762625"/>
            <wp:positionH relativeFrom="column">
              <wp:align>left</wp:align>
            </wp:positionH>
            <wp:positionV relativeFrom="paragraph">
              <wp:align>top</wp:align>
            </wp:positionV>
            <wp:extent cx="5724525" cy="2057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Click next </w:t>
      </w:r>
    </w:p>
    <w:p w14:paraId="0BF6F3A7" w14:textId="303846AA" w:rsidR="00F53B97" w:rsidRDefault="00CA4D1D" w:rsidP="000A04BA">
      <w:r>
        <w:rPr>
          <w:noProof/>
        </w:rPr>
        <w:drawing>
          <wp:inline distT="0" distB="0" distL="0" distR="0" wp14:anchorId="7C62A54E" wp14:editId="6F6C9E17">
            <wp:extent cx="5676900" cy="406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60E" w14:textId="4884302B" w:rsidR="00CA4D1D" w:rsidRDefault="00CA4D1D" w:rsidP="000A04BA">
      <w:r>
        <w:t>Click next</w:t>
      </w:r>
    </w:p>
    <w:p w14:paraId="13F6C265" w14:textId="6118FB4F" w:rsidR="00F53B97" w:rsidRDefault="003940C6" w:rsidP="000A04BA">
      <w:r>
        <w:rPr>
          <w:noProof/>
        </w:rPr>
        <w:lastRenderedPageBreak/>
        <w:drawing>
          <wp:inline distT="0" distB="0" distL="0" distR="0" wp14:anchorId="35163F56" wp14:editId="5C2A1309">
            <wp:extent cx="3924300" cy="352011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8972" cy="35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EBC1" w14:textId="6D4B7A58" w:rsidR="003940C6" w:rsidRDefault="003940C6" w:rsidP="000A04BA"/>
    <w:p w14:paraId="03A17583" w14:textId="5051BAAE" w:rsidR="003940C6" w:rsidRDefault="003940C6" w:rsidP="000A04BA">
      <w:r>
        <w:t>Checkout new local dev branch.</w:t>
      </w:r>
    </w:p>
    <w:p w14:paraId="5CA05CC8" w14:textId="5A994279" w:rsidR="00CA4D1D" w:rsidRDefault="00F82118" w:rsidP="000A04BA">
      <w:r>
        <w:rPr>
          <w:noProof/>
        </w:rPr>
        <w:drawing>
          <wp:inline distT="0" distB="0" distL="0" distR="0" wp14:anchorId="449814F7" wp14:editId="6C1EEAD7">
            <wp:extent cx="3882048" cy="35623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471" cy="35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867" w14:textId="77777777" w:rsidR="00CA4D1D" w:rsidRDefault="00CA4D1D" w:rsidP="000A04BA"/>
    <w:p w14:paraId="6A737994" w14:textId="6B0C10D5" w:rsidR="003940C6" w:rsidRDefault="003940C6" w:rsidP="000A04BA"/>
    <w:p w14:paraId="2D2B353E" w14:textId="4211D2D5" w:rsidR="003940C6" w:rsidRDefault="003940C6" w:rsidP="000A04BA">
      <w:r>
        <w:t>Create feature locally from</w:t>
      </w:r>
      <w:r w:rsidR="00F82118">
        <w:t xml:space="preserve"> the </w:t>
      </w:r>
      <w:r>
        <w:t>Dev</w:t>
      </w:r>
      <w:r w:rsidR="00F82118">
        <w:t>elop branch</w:t>
      </w:r>
      <w:r>
        <w:t>.</w:t>
      </w:r>
    </w:p>
    <w:sectPr w:rsidR="0039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93005"/>
    <w:multiLevelType w:val="hybridMultilevel"/>
    <w:tmpl w:val="D3422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s Pinchen">
    <w15:presenceInfo w15:providerId="None" w15:userId="James Pin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F6"/>
    <w:rsid w:val="0002129F"/>
    <w:rsid w:val="000A04BA"/>
    <w:rsid w:val="00247A67"/>
    <w:rsid w:val="003469B9"/>
    <w:rsid w:val="0038791D"/>
    <w:rsid w:val="003940C6"/>
    <w:rsid w:val="003D3BB9"/>
    <w:rsid w:val="004204E2"/>
    <w:rsid w:val="004C380C"/>
    <w:rsid w:val="005578B5"/>
    <w:rsid w:val="005D0628"/>
    <w:rsid w:val="006877F6"/>
    <w:rsid w:val="006A06D4"/>
    <w:rsid w:val="00721A0D"/>
    <w:rsid w:val="00751A8F"/>
    <w:rsid w:val="008E43F9"/>
    <w:rsid w:val="00B46D2A"/>
    <w:rsid w:val="00CA4D1D"/>
    <w:rsid w:val="00D01EBB"/>
    <w:rsid w:val="00E25A7D"/>
    <w:rsid w:val="00EF6FBA"/>
    <w:rsid w:val="00F53B97"/>
    <w:rsid w:val="00F8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F0BE"/>
  <w15:chartTrackingRefBased/>
  <w15:docId w15:val="{C34A8494-B14A-4207-A948-6DE40B67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7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82118"/>
    <w:pPr>
      <w:ind w:left="720"/>
      <w:contextualSpacing/>
    </w:pPr>
  </w:style>
  <w:style w:type="paragraph" w:styleId="Revision">
    <w:name w:val="Revision"/>
    <w:hidden/>
    <w:uiPriority w:val="99"/>
    <w:semiHidden/>
    <w:rsid w:val="00721A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A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repo.1insurer.cloud:1insurer-test-framework/TestFramework.git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9.png"/><Relationship Id="rId23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91AFBCFB9494087AB372C973976A0" ma:contentTypeVersion="4" ma:contentTypeDescription="Create a new document." ma:contentTypeScope="" ma:versionID="8446ed24b48a173672707a5a55dce76b">
  <xsd:schema xmlns:xsd="http://www.w3.org/2001/XMLSchema" xmlns:xs="http://www.w3.org/2001/XMLSchema" xmlns:p="http://schemas.microsoft.com/office/2006/metadata/properties" xmlns:ns2="54345da8-9a2b-49fc-9732-6a29527a82cf" xmlns:ns3="75ff7dcd-2055-4561-b899-8245f1557e72" targetNamespace="http://schemas.microsoft.com/office/2006/metadata/properties" ma:root="true" ma:fieldsID="bbe6ce548ee6bd6db94f4befc07ba741" ns2:_="" ns3:_="">
    <xsd:import namespace="54345da8-9a2b-49fc-9732-6a29527a82cf"/>
    <xsd:import namespace="75ff7dcd-2055-4561-b899-8245f1557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45da8-9a2b-49fc-9732-6a29527a8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f7dcd-2055-4561-b899-8245f1557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070456-B318-41FC-8550-02B85AF3B827}"/>
</file>

<file path=customXml/itemProps2.xml><?xml version="1.0" encoding="utf-8"?>
<ds:datastoreItem xmlns:ds="http://schemas.openxmlformats.org/officeDocument/2006/customXml" ds:itemID="{E1009575-E58E-4C2B-9BDA-15C24F83B200}"/>
</file>

<file path=customXml/itemProps3.xml><?xml version="1.0" encoding="utf-8"?>
<ds:datastoreItem xmlns:ds="http://schemas.openxmlformats.org/officeDocument/2006/customXml" ds:itemID="{8715869B-5DFF-451F-8D62-76619CFA19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Pinchen</dc:creator>
  <cp:keywords/>
  <dc:description/>
  <cp:lastModifiedBy>James Pinchen</cp:lastModifiedBy>
  <cp:revision>2</cp:revision>
  <dcterms:created xsi:type="dcterms:W3CDTF">2017-10-12T09:09:00Z</dcterms:created>
  <dcterms:modified xsi:type="dcterms:W3CDTF">2017-10-12T09:09:00Z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0x0101007E891AFBCFB9494087AB372C973976A0</vt:lpwstr>
  </property>
</Properties>
</file>